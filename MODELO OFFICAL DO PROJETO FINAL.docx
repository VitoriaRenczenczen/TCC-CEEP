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5">
          <w:pPr>
            <w:rPr>
              <w:ins w:author="Aparecida Ferreira" w:id="0" w:date="2023-05-16T21:46:00Z"/>
              <w:b w:val="1"/>
            </w:rPr>
          </w:pPr>
          <w:sdt>
            <w:sdtPr>
              <w:tag w:val="goog_rdk_1"/>
            </w:sdtPr>
            <w:sdtContent>
              <w:ins w:author="Aparecida Ferreira" w:id="0" w:date="2023-05-16T21:4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VITORIA DOS SANTOS RENCZENCZEN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LOJA DE COSMÉTICOS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14">
          <w:pPr>
            <w:rPr>
              <w:ins w:author="Aparecida Ferreira" w:id="1" w:date="2023-05-16T21:46:00Z"/>
              <w:b w:val="1"/>
            </w:rPr>
          </w:pPr>
          <w:sdt>
            <w:sdtPr>
              <w:tag w:val="goog_rdk_4"/>
            </w:sdtPr>
            <w:sdtContent>
              <w:ins w:author="Aparecida Ferreira" w:id="1" w:date="2023-05-16T21:4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sdt>
      <w:sdtPr>
        <w:tag w:val="goog_rdk_7"/>
      </w:sdtPr>
      <w:sdtContent>
        <w:p w:rsidR="00000000" w:rsidDel="00000000" w:rsidP="00000000" w:rsidRDefault="00000000" w:rsidRPr="00000000" w14:paraId="0000001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line="300" w:lineRule="auto"/>
            <w:ind w:firstLine="0"/>
            <w:jc w:val="center"/>
            <w:rPr>
              <w:ins w:author="Aparecida Ferreira" w:id="2" w:date="2023-05-16T21:47:00Z"/>
              <w:b w:val="1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202</w:t>
          </w:r>
          <w:r w:rsidDel="00000000" w:rsidR="00000000" w:rsidRPr="00000000">
            <w:rPr>
              <w:b w:val="1"/>
              <w:rtl w:val="0"/>
            </w:rPr>
            <w:t xml:space="preserve">3</w:t>
          </w:r>
          <w:sdt>
            <w:sdtPr>
              <w:tag w:val="goog_rdk_6"/>
            </w:sdtPr>
            <w:sdtContent>
              <w:ins w:author="Aparecida Ferreira" w:id="2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1A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line="300" w:lineRule="auto"/>
            <w:ind w:firstLine="0"/>
            <w:jc w:val="center"/>
            <w:rPr>
              <w:ins w:author="Aparecida Ferreira" w:id="2" w:date="2023-05-16T21:47:00Z"/>
              <w:b w:val="1"/>
            </w:rPr>
          </w:pPr>
          <w:sdt>
            <w:sdtPr>
              <w:tag w:val="goog_rdk_8"/>
            </w:sdtPr>
            <w:sdtContent>
              <w:ins w:author="Aparecida Ferreira" w:id="2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1B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line="300" w:lineRule="auto"/>
            <w:ind w:firstLine="0"/>
            <w:jc w:val="center"/>
            <w:rPr>
              <w:ins w:author="Aparecida Ferreira" w:id="2" w:date="2023-05-16T21:47:00Z"/>
              <w:b w:val="1"/>
            </w:rPr>
          </w:pPr>
          <w:sdt>
            <w:sdtPr>
              <w:tag w:val="goog_rdk_10"/>
            </w:sdtPr>
            <w:sdtContent>
              <w:ins w:author="Aparecida Ferreira" w:id="2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VITORIA DOS SANTOS RENCZENCZEN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GLAMOR &amp; BEAUTY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sdt>
      <w:sdtPr>
        <w:tag w:val="goog_rdk_14"/>
      </w:sdtPr>
      <w:sdtContent>
        <w:p w:rsidR="00000000" w:rsidDel="00000000" w:rsidP="00000000" w:rsidRDefault="00000000" w:rsidRPr="00000000" w14:paraId="00000030">
          <w:pPr>
            <w:ind w:firstLine="0"/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13"/>
            </w:sdtPr>
            <w:sdtContent>
              <w:ins w:author="Aparecida Ferreira" w:id="3" w:date="2023-05-16T21:47:00Z">
                <w:r w:rsidDel="00000000" w:rsidR="00000000" w:rsidRPr="00000000">
                  <w:rPr>
                    <w:b w:val="1"/>
                    <w:rtl w:val="0"/>
                  </w:rPr>
                  <w:t xml:space="preserve">VITORIA DOS SANTOS RENCZENCZEN</w:t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31">
          <w:pPr>
            <w:ind w:firstLine="0"/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15"/>
            </w:sdtPr>
            <w:sdtContent>
              <w:ins w:author="Aparecida Ferreira" w:id="3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32">
          <w:pPr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17"/>
            </w:sdtPr>
            <w:sdtContent>
              <w:ins w:author="Aparecida Ferreira" w:id="3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33">
          <w:pPr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19"/>
            </w:sdtPr>
            <w:sdtContent>
              <w:ins w:author="Aparecida Ferreira" w:id="3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34">
          <w:pPr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21"/>
            </w:sdtPr>
            <w:sdtContent>
              <w:ins w:author="Aparecida Ferreira" w:id="3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35">
          <w:pPr>
            <w:ind w:firstLine="0"/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23"/>
            </w:sdtPr>
            <w:sdtContent>
              <w:ins w:author="Aparecida Ferreira" w:id="3" w:date="2023-05-16T21:4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36">
          <w:pPr>
            <w:jc w:val="center"/>
            <w:rPr>
              <w:ins w:author="Aparecida Ferreira" w:id="3" w:date="2023-05-16T21:47:00Z"/>
              <w:b w:val="1"/>
            </w:rPr>
          </w:pPr>
          <w:sdt>
            <w:sdtPr>
              <w:tag w:val="goog_rdk_25"/>
            </w:sdtPr>
            <w:sdtContent>
              <w:ins w:author="Aparecida Ferreira" w:id="3" w:date="2023-05-16T21:47:00Z">
                <w:r w:rsidDel="00000000" w:rsidR="00000000" w:rsidRPr="00000000">
                  <w:rPr>
                    <w:b w:val="1"/>
                    <w:rtl w:val="0"/>
                  </w:rPr>
                  <w:t xml:space="preserve">GLAMOR &amp; BEAUTY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08 de Maio de 2023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0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2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tabs>
          <w:tab w:val="left" w:leader="none" w:pos="1100"/>
          <w:tab w:val="right" w:leader="none" w:pos="9061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4"/>
        </w:numPr>
        <w:tabs>
          <w:tab w:val="left" w:leader="none" w:pos="70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F">
      <w:pPr>
        <w:spacing w:after="240" w:line="360" w:lineRule="auto"/>
        <w:ind w:firstLine="720"/>
        <w:rPr/>
      </w:pPr>
      <w:r w:rsidDel="00000000" w:rsidR="00000000" w:rsidRPr="00000000">
        <w:rPr>
          <w:rtl w:val="0"/>
        </w:rPr>
        <w:t xml:space="preserve">O projeto será loja de cosméticos online. Onde a pessoa irá escolher um produto (produto higiênico/beleza), pagar pelo produto e assim será entregue na casa da pessoa. Desenvolver um aplicativo de maquiagem para dispositivos móveis, com o propósito de levar aos usuários uma experiência diferente na apresentação de maquiagem online e maior segurança para comprá-las. Para sustentar a proposta do aplicativo, foi estudado na literatura os impactos na intenção de compra dos consumidores e foram analisados aplicativos populares relacionados ao comércio eletrônico de maquiagens.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141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e-commerce, ao invés do comprador ir fisicamente à loja, olhar o produto, decidir se vai ou não o comprar, pagar, caso tenha optado em comprar, ele faz todo esse processo virtualmente. O e-commerce tem como uma de suas principais vantagens a comodidade que ele traz ao consumidor, pois funciona ininterruptamente, ao contrário de lojas físicas que possuem horário comercial, apresenta ao consumidor uma maior variedade de produtos e o consumidor não precisa sair de casa para realizar a compra. (BLOOMENTHAL, 2021).</w:t>
      </w:r>
    </w:p>
    <w:p w:rsidR="00000000" w:rsidDel="00000000" w:rsidP="00000000" w:rsidRDefault="00000000" w:rsidRPr="00000000" w14:paraId="00000061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A maioria dos produtos comercializados online são apresentados ao consumidor por uma breve descrição, fotos e avaliações de outros compradores. No escopo deste trabalho, essa forma de apresentação do produto será denominada de “forma tradicional”. Muitas vezes, porém, essas informações não são suficientes para que a decisão do consumidor em comprar ou não o produto seja a ideal. Com isso, um dos seguintes cenários ocorre: o cliente desiste da compra, o cliente busca em uma loja física o produto, o cliente compra o produto e acaba insatisfeito, necessitando devolução ou troca, ou o cliente compra o produto e fica satisfeito. Apenas o último cenário é ideal, tanto para o consumidor quanto para o vendedor.</w:t>
      </w:r>
    </w:p>
    <w:p w:rsidR="00000000" w:rsidDel="00000000" w:rsidP="00000000" w:rsidRDefault="00000000" w:rsidRPr="00000000" w14:paraId="00000062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 A nossa linha de produtos é composta por diversos tipos de produtos, tanto para masculino como feminino.</w:t>
      </w:r>
    </w:p>
    <w:p w:rsidR="00000000" w:rsidDel="00000000" w:rsidP="00000000" w:rsidRDefault="00000000" w:rsidRPr="00000000" w14:paraId="00000063">
      <w:pPr>
        <w:spacing w:after="0"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Os produtos são:</w:t>
      </w:r>
    </w:p>
    <w:p w:rsidR="00000000" w:rsidDel="00000000" w:rsidP="00000000" w:rsidRDefault="00000000" w:rsidRPr="00000000" w14:paraId="00000064">
      <w:pPr>
        <w:spacing w:after="0" w:before="0" w:lin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Perfume: masculino e feminino.</w:t>
      </w:r>
    </w:p>
    <w:p w:rsidR="00000000" w:rsidDel="00000000" w:rsidP="00000000" w:rsidRDefault="00000000" w:rsidRPr="00000000" w14:paraId="00000065">
      <w:pPr>
        <w:spacing w:after="0" w:before="0" w:lin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Cremes para o corpo: mão, rosto e corpo inteiro.</w:t>
      </w:r>
    </w:p>
    <w:p w:rsidR="00000000" w:rsidDel="00000000" w:rsidP="00000000" w:rsidRDefault="00000000" w:rsidRPr="00000000" w14:paraId="00000066">
      <w:pPr>
        <w:spacing w:after="0" w:before="0" w:lin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Creme para cabelos: hidratação, nutrição, reconstrução, creme para pentear o cabelo.</w:t>
      </w:r>
    </w:p>
    <w:p w:rsidR="00000000" w:rsidDel="00000000" w:rsidP="00000000" w:rsidRDefault="00000000" w:rsidRPr="00000000" w14:paraId="00000067">
      <w:pPr>
        <w:spacing w:after="0" w:lin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Maquiagem: primer facial, Base, Corretivo, Pó Facial, Pó Facial, Blush Maquiagem, Iluminador, Bruma Facial.</w:t>
      </w:r>
    </w:p>
    <w:p w:rsidR="00000000" w:rsidDel="00000000" w:rsidP="00000000" w:rsidRDefault="00000000" w:rsidRPr="00000000" w14:paraId="00000068">
      <w:pPr>
        <w:spacing w:after="0" w:before="0" w:lin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Unhas: esmalte, Palitos de unha, Lixas de unha, Alicate de cutículas Tesoura pequena e cortador de unhas, Base fortalecedora, Oléo secante, Cobertura extra brilho, Algodão, Acetona ou removedor de esmalte sem acetona.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tabs>
          <w:tab w:val="left" w:leader="none" w:pos="0"/>
        </w:tabs>
        <w:ind w:left="578" w:hanging="5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cliente irá acessar o site e entrar na página principal do site. Onde vai estar a logo/nome do site no canto esquerdo, ao seu lado a barra de pesquisa que fica no meio e no canto direito um botão do cadastro e do login, junto onde você vai poder escolher onde irá entrar. No final do canto direito o carrinho de compra. Em baixo, uma barra de navegação dos produtos. </w:t>
      </w:r>
    </w:p>
    <w:p w:rsidR="00000000" w:rsidDel="00000000" w:rsidP="00000000" w:rsidRDefault="00000000" w:rsidRPr="00000000" w14:paraId="0000006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No qual são: Perfumes, Cremes para corpo, Creme para cabelo, Maquiagem e Unhas.</w:t>
      </w:r>
    </w:p>
    <w:p w:rsidR="00000000" w:rsidDel="00000000" w:rsidP="00000000" w:rsidRDefault="00000000" w:rsidRPr="00000000" w14:paraId="0000006E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Abaixo dele um slideshow, onde mostrará algumas promoções dos produtos.</w:t>
      </w:r>
    </w:p>
    <w:p w:rsidR="00000000" w:rsidDel="00000000" w:rsidP="00000000" w:rsidRDefault="00000000" w:rsidRPr="00000000" w14:paraId="0000006F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Mais abaixo, lançamentos de produtos. E mais abaixo mostrar umas marcas famosas de Produtos em um círculo, onde a pessoa aperta e vai nos produtos que são só dessa marca. As marcas são: Boticário, Avon, L’Oréal, Nivea, Natura e Dove. Depois, mostrar alguns produtos. </w:t>
      </w:r>
    </w:p>
    <w:p w:rsidR="00000000" w:rsidDel="00000000" w:rsidP="00000000" w:rsidRDefault="00000000" w:rsidRPr="00000000" w14:paraId="00000070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Assim no final, mostrar algumas informações. Sendo elas:</w:t>
      </w:r>
    </w:p>
    <w:p w:rsidR="00000000" w:rsidDel="00000000" w:rsidP="00000000" w:rsidRDefault="00000000" w:rsidRPr="00000000" w14:paraId="0000007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Pagamento: Sicredi, Banco Brasil, Caixa Econômica, Bradesco, Itaú, Sicoob, Santander. Além do nome, terá as imagens de cada banco.</w:t>
      </w:r>
    </w:p>
    <w:p w:rsidR="00000000" w:rsidDel="00000000" w:rsidP="00000000" w:rsidRDefault="00000000" w:rsidRPr="00000000" w14:paraId="00000072">
      <w:pPr>
        <w:spacing w:line="360" w:lineRule="auto"/>
        <w:ind w:firstLine="0"/>
        <w:rPr/>
      </w:pPr>
      <w:hyperlink r:id="rId8">
        <w:r w:rsidDel="00000000" w:rsidR="00000000" w:rsidRPr="00000000">
          <w:rPr>
            <w:color w:val="000000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juda: </w:t>
      </w:r>
      <w:hyperlink r:id="rId9">
        <w:r w:rsidDel="00000000" w:rsidR="00000000" w:rsidRPr="00000000">
          <w:rPr>
            <w:color w:val="000000"/>
            <w:rtl w:val="0"/>
          </w:rPr>
          <w:t xml:space="preserve">Política de Privacidade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00"/>
            <w:rtl w:val="0"/>
          </w:rPr>
          <w:t xml:space="preserve">Frete e Entrega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00"/>
            <w:rtl w:val="0"/>
          </w:rPr>
          <w:t xml:space="preserve">Troca e Devoluções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Minha Conta: Alterar senha, </w:t>
      </w:r>
      <w:sdt>
        <w:sdtPr>
          <w:tag w:val="goog_rdk_27"/>
        </w:sdtPr>
        <w:sdtContent>
          <w:ins w:author="Aparecida Ferreira" w:id="4" w:date="2023-05-16T21:50:00Z">
            <w:r w:rsidDel="00000000" w:rsidR="00000000" w:rsidRPr="00000000">
              <w:rPr>
                <w:rtl w:val="0"/>
              </w:rPr>
              <w:t xml:space="preserve">alterar</w:t>
            </w:r>
          </w:ins>
        </w:sdtContent>
      </w:sdt>
      <w:r w:rsidDel="00000000" w:rsidR="00000000" w:rsidRPr="00000000">
        <w:rPr>
          <w:rtl w:val="0"/>
        </w:rPr>
        <w:t xml:space="preserve"> nome.</w:t>
      </w:r>
    </w:p>
    <w:p w:rsidR="00000000" w:rsidDel="00000000" w:rsidP="00000000" w:rsidRDefault="00000000" w:rsidRPr="00000000" w14:paraId="00000074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7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O site será de forma organizada para o cliente se encontrar no que precisar. O site será de acesso rápido e acessível. A compra será realizada de forma detalhada, para não dar erro na entrega. Perguntas específicas, com algumas podem ser obrigatórias de serem respondidas.</w:t>
      </w:r>
      <w:sdt>
        <w:sdtPr>
          <w:tag w:val="goog_rdk_28"/>
        </w:sdtPr>
        <w:sdtContent>
          <w:ins w:author="Aparecida Ferreira" w:id="5" w:date="2023-05-16T21:51:00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  <w:t xml:space="preserve">Alguns dos </w:t>
      </w:r>
      <w:sdt>
        <w:sdtPr>
          <w:tag w:val="goog_rdk_29"/>
        </w:sdtPr>
        <w:sdtContent>
          <w:ins w:author="Aparecida Ferreira" w:id="6" w:date="2023-05-16T21:51:00Z">
            <w:r w:rsidDel="00000000" w:rsidR="00000000" w:rsidRPr="00000000">
              <w:rPr>
                <w:rtl w:val="0"/>
              </w:rPr>
              <w:t xml:space="preserve">nossos objetivos específicos</w:t>
            </w:r>
          </w:ins>
        </w:sdtContent>
      </w:sdt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420" w:hanging="420"/>
        <w:rPr/>
      </w:pPr>
      <w:r w:rsidDel="00000000" w:rsidR="00000000" w:rsidRPr="00000000">
        <w:rPr>
          <w:rtl w:val="0"/>
        </w:rPr>
        <w:t xml:space="preserve">Vender produtos pelo Brasil.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Analisar as vantagens da utilização para apresentar um produto ao usuário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Examinar a viabilidade, tanto tecnológica quanto comercial, em diferentes tipos de produto.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Conhecer o estado da arte em realidade e suas aplicações no e-commerce.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Aprofundar o conhecimento no desenvolvimento de aplicativos móveis.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Implementar os requisitos funcionais desejáveis.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Implementar servidor back</w:t>
      </w:r>
      <w:sdt>
        <w:sdtPr>
          <w:tag w:val="goog_rdk_30"/>
        </w:sdtPr>
        <w:sdtContent>
          <w:ins w:author="Aparecida Ferreira" w:id="7" w:date="2023-05-16T21:51:00Z">
            <w:r w:rsidDel="00000000" w:rsidR="00000000" w:rsidRPr="00000000">
              <w:rPr>
                <w:rtl w:val="0"/>
              </w:rPr>
              <w:t xml:space="preserve">-</w:t>
            </w:r>
          </w:ins>
        </w:sdtContent>
      </w:sdt>
      <w:r w:rsidDel="00000000" w:rsidR="00000000" w:rsidRPr="00000000">
        <w:rPr>
          <w:rtl w:val="0"/>
        </w:rPr>
        <w:t xml:space="preserve">end.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Realizar o experimento para um grupo maior e mais heterogêneo.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Estudar os motivos dos participantes terem avaliado os filtros como não muito realistas.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360" w:lineRule="auto"/>
        <w:ind w:left="420" w:hanging="420"/>
        <w:rPr/>
      </w:pPr>
      <w:r w:rsidDel="00000000" w:rsidR="00000000" w:rsidRPr="00000000">
        <w:rPr>
          <w:rtl w:val="0"/>
        </w:rPr>
        <w:t xml:space="preserve">Implementar sistema que utilize inteligência artificial para recomendar maquiagens ao usuário. 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tabs>
          <w:tab w:val="left" w:leader="none" w:pos="709"/>
        </w:tabs>
        <w:spacing w:line="360" w:lineRule="auto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 metodologia é um tipo de modelo que estuda as formas dos métodos praticados nos estudos. Ou seja, ele estuda os caminhos para chegar a um fim. No site o cliente vai entrar no site, dar uma olhada nos produtos. Escolher um sozinho, fazer os procedimentos da compra, pagar e a compra realizada. Ao contrário da loja real, no site o cliente não terá apoio de funcionários.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A metodologia adotada neste trabalho buscou delinear o processo de construção de um sistema para automatizar. Considera-se trabalho prático, caracterizado como pesquisa aplicada, direcionada para a construção de um sistema para a solução de um problema (GIL, 2002, Jung 2004). Utilizou-se a pesquisa bibliográfica documental para embasar a sua construção, trazendo as experiências relatadas em trabalhos publicados e conhecidos sobre a construção de sistema para salão de beleza. Para diagnosticar os problemas nos pequenos salões, desenvolveu-se um questionário que foi aplicado para identificar as necessidades reais dos estabelecimentos para levantamento dos requisitos de software: negócio e funcionalidade. Na sequência, analisaram-se os dados coletados com a pesquisa e definiu o roteiro de desenvolvimento do sistema, quais os requisitos necessários, a descrição do mini mundo e a descrição das regras de negócio. Definido o roteiro, foram escolhidas as técnicas e recursos tecnológicos a serem utilizados, como o ambiente de edição e desenvolvimento, o banco de dados, a linguagem de programação e as ferramentas e frameworks. Após toda a análise de requisitos e a escolha das ferramentas a serem utilizadas deu se início a implementação, a tarefa de “codificação” começando do "zero" e auxílio das bibliotecas, tendo como base a documentação oriunda da fase de design junto com a documentação de requisitos e pôr fim a realização de testes tendo por resultado um sistema para gerenciamento de salões de beleza de acordo com demanda de mercado, atendendo setor de beleza que deseja se sobressair e permanecer no mercado competitivo por meio da informatização.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 projeto será feito por duas bases: HTML e Banco de dados.</w:t>
      </w:r>
    </w:p>
    <w:sdt>
      <w:sdtPr>
        <w:tag w:val="goog_rdk_33"/>
      </w:sdtPr>
      <w:sdtContent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ins w:author="Aparecida Ferreira" w:id="9" w:date="2023-05-16T21:53:00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HTML Foi feita em 1991, por Tim Berners-Lee no CERN ( European Council for Nuclear Research) que fica na Suiça. No começo o HTML tinha como função de ligar as empresas e enviar facilmente os arquivos, só que um ano depois foi liberado uma biblioteca de desenvolvimento o WWW (World Wide Web) que é uma rede mundial, podendo dizer que os dois se juntaram eles se expandiram a Web. O HTML é uma linguagem para o desenvolvimento do sistema. Essas linguagens são feitas por códigos que fazem certos conteúdos específicos, onde esses códigos criaram </w:t>
          </w:r>
          <w:sdt>
            <w:sdtPr>
              <w:tag w:val="goog_rdk_31"/>
            </w:sdtPr>
            <w:sdtContent>
              <w:ins w:author="Aparecida Ferreira" w:id="8" w:date="2023-05-16T21:52:00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páginas</w:t>
                </w:r>
              </w:ins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na WEB. </w:t>
          </w:r>
          <w:sdt>
            <w:sdtPr>
              <w:tag w:val="goog_rdk_32"/>
            </w:sdtPr>
            <w:sdtContent>
              <w:ins w:author="Aparecida Ferreira" w:id="9" w:date="2023-05-16T21:53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ins w:author="Aparecida Ferreira" w:id="13" w:date="2023-05-16T21:53:00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Junto com o html, também terá o CSS. Foi criado por Hakon Lie, em </w:t>
          </w:r>
          <w:sdt>
            <w:sdtPr>
              <w:tag w:val="goog_rdk_34"/>
            </w:sdtPr>
            <w:sdtContent>
              <w:ins w:author="Aparecida Ferreira" w:id="10" w:date="2023-05-16T21:53:00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outubro</w:t>
                </w:r>
              </w:ins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1994. O CSS ele tem mais função na tela principal, mais na aparência, como a margem, linhas, imagens e entre outras. Ele tem como intenção de facilitar as programações do </w:t>
          </w:r>
          <w:sdt>
            <w:sdtPr>
              <w:tag w:val="goog_rdk_35"/>
            </w:sdtPr>
            <w:sdtContent>
              <w:ins w:author="Aparecida Ferreira" w:id="11" w:date="2023-05-16T21:53:00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site. Já</w:t>
                </w:r>
              </w:ins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avisando que o CSS não é uma linguagem. Linguagens são um tipo ferramentas que dão formas para a </w:t>
          </w:r>
          <w:sdt>
            <w:sdtPr>
              <w:tag w:val="goog_rdk_36"/>
            </w:sdtPr>
            <w:sdtContent>
              <w:ins w:author="Aparecida Ferreira" w:id="12" w:date="2023-05-16T21:53:00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página</w:t>
                </w:r>
              </w:ins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como as cores, o alinhamento, a fonte e etc. </w:t>
          </w:r>
          <w:sdt>
            <w:sdtPr>
              <w:tag w:val="goog_rdk_37"/>
            </w:sdtPr>
            <w:sdtContent>
              <w:ins w:author="Aparecida Ferreira" w:id="13" w:date="2023-05-16T21:53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códigos serão </w:t>
      </w:r>
      <w:sdt>
        <w:sdtPr>
          <w:tag w:val="goog_rdk_39"/>
        </w:sdtPr>
        <w:sdtContent>
          <w:ins w:author="Aparecida Ferreira" w:id="14" w:date="2023-05-16T21:54:0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realizados</w:t>
            </w:r>
          </w:ins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Visual Studio Code, que é um tipo de editor de códigos, que foi feita pela Microsoft para Windows. O Visual Sutdio Code é capaz de fazer muitas coisas que nos ajudam a trabalhar melhor.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princípio ele é uma ferramenta muito simples, mas ele possui uma loja de extensões imensa, e que continua crescendo. Ou seja, com essa enorme coleção de extensões, podemos adicionar diversas funcionalidades ao VS Code de forma bem simples. Dessa maneira, ele pode facilmente ser comparado a </w:t>
      </w:r>
      <w:sdt>
        <w:sdtPr>
          <w:tag w:val="goog_rdk_40"/>
        </w:sdtPr>
        <w:sdtContent>
          <w:ins w:author="Aparecida Ferreira" w:id="15" w:date="2023-05-16T21:59:0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grandes ides</w:t>
            </w:r>
          </w:ins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pagas. Qualquer um pode criar uma extensão e publicar na loja. Desse modo, sempre há novas ferramentas que podem ser interessantes para alguém. (Hanashiro, 2021)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Bando de Dados é um conjunto de organizado de informações, que fica guardadas num computador.  Esses dados podem ser pessoas, lugares ou até mesmo informações em geral.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SGBD é a sigla para Sistema Gerenciador de Banco de Dados – em inglês, Data Base Management System. Por meio desse recurso, operacionalizado na forma de software, sua empresa se habilita a realizar uma série de tarefas e atividades, tomando seus dados como </w:t>
      </w:r>
      <w:sdt>
        <w:sdtPr>
          <w:tag w:val="goog_rdk_41"/>
        </w:sdtPr>
        <w:sdtContent>
          <w:ins w:author="Aparecida Ferreira" w:id="16" w:date="2023-05-16T21:59:0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referência. (</w:t>
            </w:r>
          </w:ins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Five Acts,2021)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o banco, existe três etapas para se realizar, que são os modelos. O modelo Conceitual, Modelo Logico e o Modelo Físico.</w:t>
      </w:r>
    </w:p>
    <w:p w:rsidR="00000000" w:rsidDel="00000000" w:rsidP="00000000" w:rsidRDefault="00000000" w:rsidRPr="00000000" w14:paraId="00000091">
      <w:pPr>
        <w:pStyle w:val="Heading2"/>
        <w:keepNext w:val="0"/>
        <w:widowControl w:val="1"/>
        <w:numPr>
          <w:ilvl w:val="0"/>
          <w:numId w:val="1"/>
        </w:numPr>
        <w:tabs>
          <w:tab w:val="left" w:leader="none" w:pos="0"/>
        </w:tabs>
        <w:ind w:left="420" w:hanging="420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Modelo Conceitual é um aplicativo que desenha diagramas. Vai ser feito no DIA Diagram. Foi feita por </w:t>
      </w:r>
      <w:hyperlink r:id="rId12">
        <w:r w:rsidDel="00000000" w:rsidR="00000000" w:rsidRPr="00000000">
          <w:rPr>
            <w:b w:val="0"/>
            <w:color w:val="000000"/>
            <w:sz w:val="24"/>
            <w:szCs w:val="24"/>
            <w:u w:val="none"/>
            <w:rtl w:val="0"/>
          </w:rPr>
          <w:t xml:space="preserve">Alexander Larsson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para a GNOME.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Logico é uma estrutura de elementos de dados, esse modelo é diferente do físico. O logico adiciona mais informações a esses dados, onde dá mais um passo do modelo conceitual. Esse modelo irá ser realizado MYSQL é um sistema de administração de banco de dados, ele ajuda a guardas as informações dos usuários. O logico é o mais perto de um banco de dados verdadeiro.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o Modelo Físico, irei usar uma ferramenta chamada SQL (Structured Query Language, Linguagem de consulta estruturada). O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 é uma linguagem de programação que pode ajustar os códigos do banco, essa ferramenta pode manipular, consultar e definir os dados.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97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9A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9D">
      <w:pPr>
        <w:tabs>
          <w:tab w:val="left" w:leader="none" w:pos="0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190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0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248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A1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10105" cy="25927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105" cy="259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Fonte:Renczenczen, Vitória,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2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558155" cy="3231515"/>
            <wp:effectExtent b="0" l="0" r="0" t="0"/>
            <wp:docPr descr="Diagrama de Contexto.drawio" id="9" name="image3.png"/>
            <a:graphic>
              <a:graphicData uri="http://schemas.openxmlformats.org/drawingml/2006/picture">
                <pic:pic>
                  <pic:nvPicPr>
                    <pic:cNvPr descr="Diagrama de Contexto.drawio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23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Fonte: Renczenczen, Vitória,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4813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Renczenczen, Vitória: O autor, 2023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C5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306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Renczenczen, Vitória, 2023</w:t>
      </w:r>
    </w:p>
    <w:p w:rsidR="00000000" w:rsidDel="00000000" w:rsidP="00000000" w:rsidRDefault="00000000" w:rsidRPr="00000000" w14:paraId="000000D2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D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D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3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E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F0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23">
      <w:pPr>
        <w:spacing w:line="360" w:lineRule="auto"/>
        <w:ind w:left="709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5" w:hanging="425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otnote reference"/>
    <w:uiPriority w:val="99"/>
    <w:semiHidden w:val="1"/>
    <w:unhideWhenUsed w:val="1"/>
    <w:rPr>
      <w:vertAlign w:val="superscript"/>
    </w:rPr>
  </w:style>
  <w:style w:type="paragraph" w:styleId="11">
    <w:name w:val="footnote text"/>
    <w:basedOn w:val="1"/>
    <w:link w:val="23"/>
    <w:uiPriority w:val="0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iPriority w:val="99"/>
    <w:semiHidden w:val="1"/>
    <w:unhideWhenUsed w:val="1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character" w:styleId="14">
    <w:name w:val="Strong"/>
    <w:basedOn w:val="8"/>
    <w:uiPriority w:val="22"/>
    <w:qFormat w:val="1"/>
    <w:rPr>
      <w:b w:val="1"/>
      <w:bCs w:val="1"/>
    </w:rPr>
  </w:style>
  <w:style w:type="paragraph" w:styleId="15">
    <w:name w:val="Subtitle"/>
    <w:basedOn w:val="1"/>
    <w:next w:val="1"/>
    <w:uiPriority w:val="0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16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7">
    <w:name w:val="toc 1"/>
    <w:basedOn w:val="1"/>
    <w:next w:val="1"/>
    <w:uiPriority w:val="39"/>
    <w:unhideWhenUsed w:val="1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iPriority w:val="39"/>
    <w:unhideWhenUsed w:val="1"/>
    <w:pPr>
      <w:spacing w:after="100"/>
      <w:ind w:left="240"/>
    </w:pPr>
  </w:style>
  <w:style w:type="paragraph" w:styleId="19">
    <w:name w:val="toc 3"/>
    <w:basedOn w:val="1"/>
    <w:next w:val="1"/>
    <w:uiPriority w:val="39"/>
    <w:unhideWhenUsed w:val="1"/>
    <w:qFormat w:val="1"/>
    <w:pPr>
      <w:spacing w:after="100"/>
      <w:ind w:left="480"/>
    </w:pPr>
  </w:style>
  <w:style w:type="table" w:styleId="20" w:customStyle="1">
    <w:name w:val="Table Normal1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1" w:customStyle="1">
    <w:name w:val="Table Normal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2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3" w:customStyle="1">
    <w:name w:val="Texto de nota de rodapé Char"/>
    <w:basedOn w:val="8"/>
    <w:link w:val="11"/>
    <w:uiPriority w:val="0"/>
    <w:qFormat w:val="1"/>
    <w:rPr>
      <w:rFonts w:eastAsia="Times New Roman"/>
      <w:sz w:val="20"/>
      <w:szCs w:val="20"/>
      <w:lang w:eastAsia="zh-CN"/>
    </w:rPr>
  </w:style>
  <w:style w:type="paragraph" w:styleId="24" w:customStyle="1">
    <w:name w:val="Agradecimento/dedicatória/epígrafe"/>
    <w:basedOn w:val="1"/>
    <w:uiPriority w:val="0"/>
    <w:qFormat w:val="1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uiPriority w:val="34"/>
    <w:qFormat w:val="1"/>
    <w:pPr>
      <w:ind w:left="720"/>
      <w:contextualSpacing w:val="1"/>
    </w:pPr>
  </w:style>
  <w:style w:type="paragraph" w:styleId="26">
    <w:name w:val="No Spacing"/>
    <w:uiPriority w:val="0"/>
    <w:qFormat w:val="1"/>
    <w:pPr>
      <w:widowControl w:val="0"/>
      <w:suppressAutoHyphens w:val="1"/>
      <w:ind w:firstLine="709"/>
      <w:jc w:val="both"/>
    </w:pPr>
    <w:rPr>
      <w:rFonts w:ascii="Arial" w:cs="Arial" w:eastAsia="Arial" w:hAnsi="Arial"/>
      <w:sz w:val="24"/>
      <w:szCs w:val="24"/>
      <w:lang w:bidi="ar-SA" w:eastAsia="zh-CN" w:val="pt-BR"/>
    </w:rPr>
  </w:style>
  <w:style w:type="paragraph" w:styleId="27" w:customStyle="1">
    <w:name w:val="Cabeçalho do Sumário1"/>
    <w:basedOn w:val="2"/>
    <w:next w:val="1"/>
    <w:uiPriority w:val="39"/>
    <w:unhideWhenUsed w:val="1"/>
    <w:qFormat w:val="1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76092" w:themeColor="accent1" w:themeShade="0000BF"/>
      <w:sz w:val="32"/>
      <w:szCs w:val="32"/>
    </w:rPr>
  </w:style>
  <w:style w:type="table" w:styleId="28" w:customStyle="1">
    <w:name w:val="_Style 26"/>
    <w:basedOn w:val="22"/>
    <w:uiPriority w:val="0"/>
    <w:tblPr>
      <w:tblCellMar>
        <w:left w:w="115.0" w:type="dxa"/>
        <w:right w:w="115.0" w:type="dxa"/>
      </w:tblCellMar>
    </w:tblPr>
  </w:style>
  <w:style w:type="table" w:styleId="29" w:customStyle="1">
    <w:name w:val="_Style 27"/>
    <w:basedOn w:val="22"/>
    <w:uiPriority w:val="0"/>
    <w:tblPr>
      <w:tblCellMar>
        <w:left w:w="115.0" w:type="dxa"/>
        <w:right w:w="115.0" w:type="dxa"/>
      </w:tblCellMar>
    </w:tblPr>
  </w:style>
  <w:style w:type="table" w:styleId="30" w:customStyle="1">
    <w:name w:val="_Style 28"/>
    <w:basedOn w:val="22"/>
    <w:uiPriority w:val="0"/>
    <w:qFormat w:val="1"/>
    <w:tblPr>
      <w:tblCellMar>
        <w:left w:w="115.0" w:type="dxa"/>
        <w:right w:w="115.0" w:type="dxa"/>
      </w:tblCellMar>
    </w:tblPr>
  </w:style>
  <w:style w:type="table" w:styleId="31" w:customStyle="1">
    <w:name w:val="_Style 29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2" w:customStyle="1">
    <w:name w:val="_Style 30"/>
    <w:basedOn w:val="2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3" w:customStyle="1">
    <w:name w:val="_Style 31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4" w:customStyle="1">
    <w:name w:val="_Style 32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5" w:customStyle="1">
    <w:name w:val="_Style 33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6" w:customStyle="1">
    <w:name w:val="_Style 16"/>
    <w:basedOn w:val="21"/>
    <w:uiPriority w:val="0"/>
    <w:qFormat w:val="1"/>
    <w:tblPr>
      <w:tblCellMar>
        <w:left w:w="108.0" w:type="dxa"/>
        <w:right w:w="108.0" w:type="dxa"/>
      </w:tblCellMar>
    </w:tblPr>
  </w:style>
  <w:style w:type="table" w:styleId="37" w:customStyle="1">
    <w:name w:val="_Style 18"/>
    <w:basedOn w:val="21"/>
    <w:uiPriority w:val="0"/>
    <w:qFormat w:val="1"/>
    <w:tblPr>
      <w:tblCellMar>
        <w:left w:w="108.0" w:type="dxa"/>
        <w:right w:w="108.0" w:type="dxa"/>
      </w:tblCellMar>
    </w:tblPr>
  </w:style>
  <w:style w:type="table" w:styleId="38" w:customStyle="1">
    <w:name w:val="_Style 19"/>
    <w:basedOn w:val="21"/>
    <w:uiPriority w:val="0"/>
    <w:qFormat w:val="1"/>
    <w:tblPr>
      <w:tblCellMar>
        <w:left w:w="108.0" w:type="dxa"/>
        <w:right w:w="108.0" w:type="dxa"/>
      </w:tblCellMar>
    </w:tblPr>
  </w:style>
  <w:style w:type="table" w:styleId="39" w:customStyle="1">
    <w:name w:val="_Style 20"/>
    <w:basedOn w:val="21"/>
    <w:uiPriority w:val="0"/>
    <w:qFormat w:val="1"/>
    <w:tblPr>
      <w:tblCellMar>
        <w:left w:w="108.0" w:type="dxa"/>
        <w:right w:w="108.0" w:type="dxa"/>
      </w:tblCellMar>
    </w:tblPr>
  </w:style>
  <w:style w:type="table" w:styleId="40" w:customStyle="1">
    <w:name w:val="_Style 48"/>
    <w:basedOn w:val="20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41" w:customStyle="1">
    <w:name w:val="Revision"/>
    <w:hidden w:val="1"/>
    <w:uiPriority w:val="99"/>
    <w:semiHidden w:val="1"/>
    <w:rPr>
      <w:rFonts w:ascii="Arial" w:cs="Arial" w:eastAsia="Arial" w:hAnsi="Arial"/>
      <w:sz w:val="24"/>
      <w:szCs w:val="24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shoppingdoscosmeticos.com.br/troca-e-devolucoes" TargetMode="External"/><Relationship Id="rId10" Type="http://schemas.openxmlformats.org/officeDocument/2006/relationships/hyperlink" Target="https://www.shoppingdoscosmeticos.com.br/frete-e-entrega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pt.wikipedia.org/w/index.php?title=Alexander_Larsson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hoppingdoscosmeticos.com.br/politica-de-privacidade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openxmlformats.org/officeDocument/2006/relationships/hyperlink" Target="https://www.shoppingdoscosmeticos.com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t7mpUDgUHKh+5LC0qob1gYFluQ==">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2023-05-17T01:01:00Z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DB9AA2DDD3444A888CAC2DF61089F146</vt:lpwstr>
  </property>
</Properties>
</file>